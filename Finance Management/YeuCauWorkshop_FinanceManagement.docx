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21" w:rsidRDefault="008B4121" w:rsidP="008B4121">
      <w:pPr>
        <w:jc w:val="center"/>
      </w:pPr>
    </w:p>
    <w:p w:rsidR="008B4121" w:rsidRDefault="008B4121" w:rsidP="008B4121">
      <w:pPr>
        <w:jc w:val="center"/>
      </w:pPr>
      <w:r>
        <w:t>QUẢN LÝ THU CHI</w:t>
      </w:r>
    </w:p>
    <w:p w:rsidR="008B4121" w:rsidRDefault="008B4121" w:rsidP="008B4121">
      <w:pPr>
        <w:jc w:val="center"/>
      </w:pPr>
    </w:p>
    <w:p w:rsidR="006B443D" w:rsidRDefault="00E0019A">
      <w:r>
        <w:t>Viết một ứng dụ</w:t>
      </w:r>
      <w:r w:rsidR="008B4121">
        <w:t>ng quản lý thu chi cá nhân</w:t>
      </w:r>
      <w:r>
        <w:t xml:space="preserve">. Các thông tin cần lưu trữ </w:t>
      </w:r>
      <w:r w:rsidR="008B4121">
        <w:t xml:space="preserve">vào một bảng </w:t>
      </w:r>
      <w:r w:rsidR="008B4121" w:rsidRPr="00BB5C44">
        <w:rPr>
          <w:b/>
        </w:rPr>
        <w:t>Cost</w:t>
      </w:r>
      <w:r>
        <w:t>.</w:t>
      </w:r>
    </w:p>
    <w:p w:rsidR="008B4121" w:rsidRDefault="00F342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1811338</wp:posOffset>
                </wp:positionH>
                <wp:positionV relativeFrom="paragraph">
                  <wp:posOffset>1286193</wp:posOffset>
                </wp:positionV>
                <wp:extent cx="881062" cy="228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9C" w:rsidRPr="00F3429C" w:rsidRDefault="00F3429C" w:rsidP="00F3429C">
                            <w:pPr>
                              <w:spacing w:before="0"/>
                              <w:jc w:val="center"/>
                              <w:rPr>
                                <w:sz w:val="16"/>
                              </w:rPr>
                            </w:pPr>
                            <w:r w:rsidRPr="00F3429C">
                              <w:rPr>
                                <w:sz w:val="16"/>
                              </w:rPr>
                              <w:t>utf8_general_ci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2.65pt;margin-top:101.3pt;width:69.3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" fillcolor="#ddd" stroked="f" strokeweight="1pt">
                <v:textbox>
                  <w:txbxContent>
                    <w:p w:rsidR="00F3429C" w:rsidRPr="00F3429C" w:rsidRDefault="00F3429C" w:rsidP="00F3429C">
                      <w:pPr>
                        <w:spacing w:before="0"/>
                        <w:jc w:val="center"/>
                        <w:rPr>
                          <w:sz w:val="16"/>
                        </w:rPr>
                      </w:pPr>
                      <w:r w:rsidRPr="00F3429C">
                        <w:rPr>
                          <w:sz w:val="16"/>
                        </w:rPr>
                        <w:t>utf8_general_ci</w:t>
                      </w:r>
                    </w:p>
                  </w:txbxContent>
                </v:textbox>
              </v:rect>
            </w:pict>
          </mc:Fallback>
        </mc:AlternateContent>
      </w:r>
      <w:ins w:id="0" w:author="KhanhVH" w:date="2019-03-29T00:01:00Z">
        <w:r w:rsidR="008B4121">
          <w:rPr>
            <w:noProof/>
          </w:rPr>
          <w:drawing>
            <wp:inline distT="0" distB="0" distL="0" distR="0" wp14:anchorId="5C85D54F" wp14:editId="15551417">
              <wp:extent cx="5371850" cy="1944000"/>
              <wp:effectExtent l="0" t="0" r="63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5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6">
                                <a14:imgEffect>
                                  <a14:sharpenSoften amount="25000"/>
                                </a14:imgEffect>
                                <a14:imgEffect>
                                  <a14:saturation sat="300000"/>
                                </a14:imgEffect>
                              </a14:imgLayer>
                            </a14:imgProps>
                          </a:ext>
                        </a:extLst>
                      </a:blip>
                      <a:srcRect r="26519"/>
                      <a:stretch/>
                    </pic:blipFill>
                    <pic:spPr bwMode="auto">
                      <a:xfrm>
                        <a:off x="0" y="0"/>
                        <a:ext cx="5371850" cy="19440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bookmarkStart w:id="1" w:name="_GoBack"/>
      <w:bookmarkEnd w:id="1"/>
    </w:p>
    <w:p w:rsidR="008B4121" w:rsidRDefault="008B4121"/>
    <w:p w:rsidR="00E0019A" w:rsidRDefault="00E0019A">
      <w:r>
        <w:t>Các chức năng của ứng dụng bao gồm:</w:t>
      </w:r>
    </w:p>
    <w:p w:rsidR="00C46BFE" w:rsidRDefault="008B4121" w:rsidP="004F298D">
      <w:pPr>
        <w:numPr>
          <w:ilvl w:val="0"/>
          <w:numId w:val="1"/>
        </w:numPr>
      </w:pPr>
      <w:r>
        <w:t>Khi chương trình khởi động</w:t>
      </w:r>
    </w:p>
    <w:p w:rsidR="00CF5A60" w:rsidRDefault="00C46BFE" w:rsidP="00C46BFE">
      <w:pPr>
        <w:numPr>
          <w:ilvl w:val="1"/>
          <w:numId w:val="1"/>
        </w:numPr>
      </w:pPr>
      <w:r>
        <w:t>T</w:t>
      </w:r>
      <w:r w:rsidR="008B4121">
        <w:t>ự động thiết đặt ngày hiển thị là ngày hiện tại.</w:t>
      </w:r>
    </w:p>
    <w:p w:rsidR="008B4121" w:rsidRDefault="00C46BFE" w:rsidP="00C46BFE">
      <w:pPr>
        <w:numPr>
          <w:ilvl w:val="1"/>
          <w:numId w:val="1"/>
        </w:numPr>
      </w:pPr>
      <w:r>
        <w:t>Tự động h</w:t>
      </w:r>
      <w:r w:rsidR="008B4121">
        <w:t xml:space="preserve">iển thị thu chi của ngày </w:t>
      </w:r>
      <w:r w:rsidR="00BB5C44">
        <w:t>hiển thi</w:t>
      </w:r>
      <w:r>
        <w:t xml:space="preserve"> (khi bị thay đổi) dựa vào JTable</w:t>
      </w:r>
      <w:r w:rsidR="008B4121">
        <w:t>.</w:t>
      </w:r>
    </w:p>
    <w:p w:rsidR="008B4121" w:rsidRDefault="008B4121" w:rsidP="004F298D">
      <w:pPr>
        <w:numPr>
          <w:ilvl w:val="0"/>
          <w:numId w:val="1"/>
        </w:numPr>
      </w:pPr>
      <w:r>
        <w:t>Cho phép thay đổi ngày hiển thị.</w:t>
      </w:r>
    </w:p>
    <w:p w:rsidR="00CF5A60" w:rsidRDefault="00C46BFE" w:rsidP="00E0019A">
      <w:pPr>
        <w:numPr>
          <w:ilvl w:val="0"/>
          <w:numId w:val="1"/>
        </w:numPr>
      </w:pPr>
      <w:r>
        <w:t>Bảng chi tiết thu chi sẽ hiển thị các cột</w:t>
      </w:r>
    </w:p>
    <w:p w:rsidR="00C46BFE" w:rsidRDefault="00C46BFE" w:rsidP="00C46BFE">
      <w:pPr>
        <w:numPr>
          <w:ilvl w:val="1"/>
          <w:numId w:val="1"/>
        </w:numPr>
      </w:pPr>
      <w:r>
        <w:t>ID</w:t>
      </w:r>
    </w:p>
    <w:p w:rsidR="00C46BFE" w:rsidRDefault="00C46BFE" w:rsidP="00C46BFE">
      <w:pPr>
        <w:numPr>
          <w:ilvl w:val="1"/>
          <w:numId w:val="1"/>
        </w:numPr>
      </w:pPr>
      <w:r>
        <w:t>Lý do thu chi</w:t>
      </w:r>
    </w:p>
    <w:p w:rsidR="00C46BFE" w:rsidRDefault="00C46BFE" w:rsidP="00C46BFE">
      <w:pPr>
        <w:numPr>
          <w:ilvl w:val="1"/>
          <w:numId w:val="1"/>
        </w:numPr>
      </w:pPr>
      <w:r>
        <w:t>Giá trị thu chi</w:t>
      </w:r>
    </w:p>
    <w:p w:rsidR="00C46BFE" w:rsidRDefault="00C46BFE" w:rsidP="00E0019A">
      <w:pPr>
        <w:numPr>
          <w:ilvl w:val="0"/>
          <w:numId w:val="1"/>
        </w:numPr>
      </w:pPr>
      <w:r>
        <w:t xml:space="preserve">Giao hiện cần hiển thị được </w:t>
      </w:r>
    </w:p>
    <w:p w:rsidR="00C46BFE" w:rsidRDefault="00C46BFE" w:rsidP="00C46BFE">
      <w:pPr>
        <w:numPr>
          <w:ilvl w:val="1"/>
          <w:numId w:val="1"/>
        </w:numPr>
      </w:pPr>
      <w:r>
        <w:t>Tổng thu trong ngày</w:t>
      </w:r>
    </w:p>
    <w:p w:rsidR="00C46BFE" w:rsidRDefault="00C46BFE" w:rsidP="00C46BFE">
      <w:pPr>
        <w:numPr>
          <w:ilvl w:val="1"/>
          <w:numId w:val="1"/>
        </w:numPr>
      </w:pPr>
      <w:r>
        <w:t>Tổng chi trong ngày</w:t>
      </w:r>
    </w:p>
    <w:p w:rsidR="00C46BFE" w:rsidRDefault="00C46BFE" w:rsidP="00C46BFE">
      <w:pPr>
        <w:numPr>
          <w:ilvl w:val="1"/>
          <w:numId w:val="1"/>
        </w:numPr>
      </w:pPr>
      <w:r>
        <w:t>Tổng số tiền còn lại trong túi</w:t>
      </w:r>
    </w:p>
    <w:p w:rsidR="00CF5A60" w:rsidRDefault="00C46BFE" w:rsidP="00C46BFE">
      <w:pPr>
        <w:numPr>
          <w:ilvl w:val="0"/>
          <w:numId w:val="1"/>
        </w:numPr>
      </w:pPr>
      <w:r>
        <w:t>Lựa chọn ngày thông qua lịch (tìm và cài plugin)</w:t>
      </w:r>
    </w:p>
    <w:p w:rsidR="00BB5C44" w:rsidRDefault="00BB5C44" w:rsidP="00C46BFE">
      <w:pPr>
        <w:numPr>
          <w:ilvl w:val="0"/>
          <w:numId w:val="1"/>
        </w:numPr>
      </w:pPr>
      <w:r>
        <w:t>Cho phép thêm thu/chi mới (dựa vào ngày hiển thị)</w:t>
      </w:r>
    </w:p>
    <w:p w:rsidR="00BB5C44" w:rsidRDefault="00BB5C44" w:rsidP="00C46BFE">
      <w:pPr>
        <w:numPr>
          <w:ilvl w:val="0"/>
          <w:numId w:val="1"/>
        </w:numPr>
      </w:pPr>
      <w:r>
        <w:t>Cập nhật thu chi cũ</w:t>
      </w:r>
    </w:p>
    <w:p w:rsidR="00BB5C44" w:rsidRDefault="00BB5C44" w:rsidP="00C46BFE">
      <w:pPr>
        <w:numPr>
          <w:ilvl w:val="0"/>
          <w:numId w:val="1"/>
        </w:numPr>
      </w:pPr>
      <w:r>
        <w:t>Xóa thu chi</w:t>
      </w:r>
    </w:p>
    <w:sectPr w:rsidR="00BB5C44" w:rsidSect="005F1CDD"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8160B"/>
    <w:multiLevelType w:val="hybridMultilevel"/>
    <w:tmpl w:val="CAFA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anhVH">
    <w15:presenceInfo w15:providerId="None" w15:userId="KhanhV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9A"/>
    <w:rsid w:val="004F298D"/>
    <w:rsid w:val="005F1CDD"/>
    <w:rsid w:val="006A26EC"/>
    <w:rsid w:val="006B443D"/>
    <w:rsid w:val="007D5554"/>
    <w:rsid w:val="008B4121"/>
    <w:rsid w:val="00994933"/>
    <w:rsid w:val="00BB5C44"/>
    <w:rsid w:val="00C46BFE"/>
    <w:rsid w:val="00CF5A60"/>
    <w:rsid w:val="00E0019A"/>
    <w:rsid w:val="00F3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A627"/>
  <w15:chartTrackingRefBased/>
  <w15:docId w15:val="{0831DB88-5434-4D29-BEAD-4D5C3B2F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/>
    </w:pPr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KhanhVH</dc:creator>
  <cp:keywords/>
  <dc:description/>
  <cp:lastModifiedBy>KhanhVH</cp:lastModifiedBy>
  <cp:revision>6</cp:revision>
  <dcterms:created xsi:type="dcterms:W3CDTF">2019-02-27T06:06:00Z</dcterms:created>
  <dcterms:modified xsi:type="dcterms:W3CDTF">2019-06-24T07:00:00Z</dcterms:modified>
</cp:coreProperties>
</file>